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51882" w14:textId="21325711" w:rsidR="00B703F2" w:rsidRPr="003B19FB" w:rsidRDefault="00327FE9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GB" w:bidi="en-GB"/>
        </w:rPr>
        <w:t xml:space="preserve">Nguyen Ngoc </w:t>
      </w:r>
      <w:r w:rsidRPr="00760686">
        <w:rPr>
          <w:rFonts w:asciiTheme="minorHAnsi" w:hAnsiTheme="minorHAnsi" w:cstheme="minorHAnsi"/>
          <w:u w:val="single"/>
          <w:lang w:val="en-GB" w:bidi="en-GB"/>
        </w:rPr>
        <w:t>Khanh</w:t>
      </w:r>
    </w:p>
    <w:p w14:paraId="76CA22F1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59"/>
        <w:gridCol w:w="4307"/>
      </w:tblGrid>
      <w:tr w:rsidR="00327FE9" w:rsidRPr="003B19FB" w14:paraId="09220200" w14:textId="77777777" w:rsidTr="001C29E5">
        <w:tc>
          <w:tcPr>
            <w:tcW w:w="4428" w:type="dxa"/>
          </w:tcPr>
          <w:p w14:paraId="43AB7129" w14:textId="2D72DAE0" w:rsidR="00F376E5" w:rsidRPr="00327FE9" w:rsidRDefault="00F376E5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 xml:space="preserve">Phone number: </w:t>
            </w:r>
            <w:r w:rsidR="00327FE9"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+65 9778 7635</w:t>
            </w:r>
          </w:p>
          <w:p w14:paraId="2321043E" w14:textId="5CB7D2C9" w:rsidR="00F376E5" w:rsidRPr="00327FE9" w:rsidRDefault="00444C7C" w:rsidP="004725C4">
            <w:pPr>
              <w:widowControl w:val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7" w:history="1"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nguyenngockhanh.pbc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@</w:t>
              </w:r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gmail</w:t>
              </w:r>
              <w:r w:rsidR="00F376E5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.com</w:t>
              </w:r>
            </w:hyperlink>
          </w:p>
        </w:tc>
        <w:tc>
          <w:tcPr>
            <w:tcW w:w="4428" w:type="dxa"/>
          </w:tcPr>
          <w:p w14:paraId="44AC89E7" w14:textId="3518A479" w:rsidR="00F376E5" w:rsidRPr="00327FE9" w:rsidRDefault="00327FE9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327FE9">
              <w:rPr>
                <w:rFonts w:asciiTheme="minorHAnsi" w:hAnsiTheme="minorHAnsi" w:cstheme="minorHAnsi"/>
                <w:sz w:val="22"/>
                <w:szCs w:val="22"/>
                <w:lang w:val="en-GB" w:bidi="en-GB"/>
              </w:rPr>
              <w:t>Singapore</w:t>
            </w:r>
          </w:p>
          <w:p w14:paraId="2A33326B" w14:textId="7A9E3718" w:rsidR="00F376E5" w:rsidRPr="00327FE9" w:rsidRDefault="00444C7C" w:rsidP="004725C4">
            <w:pPr>
              <w:widowControl w:val="0"/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hyperlink r:id="rId8" w:history="1">
              <w:r w:rsidR="00327FE9" w:rsidRPr="00327FE9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GB" w:bidi="en-GB"/>
                </w:rPr>
                <w:t>https://khanhhhh.github.io</w:t>
              </w:r>
            </w:hyperlink>
          </w:p>
        </w:tc>
      </w:tr>
    </w:tbl>
    <w:p w14:paraId="4826DE4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62B5B43" w14:textId="77777777" w:rsidR="00A90527" w:rsidRPr="00327FE9" w:rsidRDefault="00251FA2" w:rsidP="00A9052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Education</w:t>
      </w:r>
    </w:p>
    <w:p w14:paraId="1858D5A9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521AED3" w14:textId="1989A52C" w:rsidR="00EA2F62" w:rsidRPr="00327FE9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>BEng</w:t>
      </w:r>
      <w:r w:rsidRPr="00327FE9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Computer Science</w:t>
      </w: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ab/>
        <w:t>May 20</w:t>
      </w:r>
      <w:r w:rsidR="00327FE9" w:rsidRPr="00327FE9">
        <w:rPr>
          <w:rFonts w:asciiTheme="minorHAnsi" w:hAnsiTheme="minorHAnsi" w:cstheme="minorHAnsi"/>
          <w:sz w:val="22"/>
          <w:szCs w:val="22"/>
          <w:lang w:val="en-GB" w:bidi="en-GB"/>
        </w:rPr>
        <w:t>21</w:t>
      </w:r>
    </w:p>
    <w:p w14:paraId="0C29DC00" w14:textId="3DE2027D" w:rsidR="00A90527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327FE9">
        <w:rPr>
          <w:rFonts w:asciiTheme="minorHAnsi" w:hAnsiTheme="minorHAnsi" w:cstheme="minorHAnsi"/>
          <w:sz w:val="22"/>
          <w:szCs w:val="22"/>
          <w:lang w:val="en-GB" w:bidi="en-GB"/>
        </w:rPr>
        <w:t>Elective Tracks: High-Performance Computing, Artificial Intelligence</w:t>
      </w:r>
    </w:p>
    <w:p w14:paraId="2890676A" w14:textId="2A8616A8" w:rsidR="00327FE9" w:rsidRPr="00327FE9" w:rsidRDefault="00327FE9" w:rsidP="00327FE9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27FE9">
        <w:rPr>
          <w:rFonts w:asciiTheme="minorHAnsi" w:hAnsiTheme="minorHAnsi" w:cstheme="minorHAnsi"/>
          <w:sz w:val="22"/>
          <w:szCs w:val="22"/>
        </w:rPr>
        <w:t>Highest Distinction: Advanced Topics in Algorithms, Compiler Techniques</w:t>
      </w:r>
    </w:p>
    <w:p w14:paraId="3CE9986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889A926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Scholarships and awards</w:t>
      </w:r>
    </w:p>
    <w:p w14:paraId="042AF3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List relevant awards, scholarships, grants and academic distinctions in reverse chronological order. Include a short description if necessary.</w:t>
      </w:r>
    </w:p>
    <w:p w14:paraId="7EDD35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76A829E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award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1C219FD2" w14:textId="77777777" w:rsidR="00A90527" w:rsidRPr="00B020DC" w:rsidRDefault="00EA2F62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50FD0C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6D5D389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Fellowship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2420EF5C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1E8B65E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4D21634" w14:textId="77777777" w:rsidR="00A90527" w:rsidRPr="00B020DC" w:rsidRDefault="00A90527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Title of grant</w:t>
      </w: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200X</w:t>
      </w:r>
    </w:p>
    <w:p w14:paraId="6AAAB250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Brief description</w:t>
      </w:r>
    </w:p>
    <w:p w14:paraId="318796B5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CAB631D" w14:textId="60A30C44" w:rsidR="00A90527" w:rsidRPr="00B020DC" w:rsidRDefault="00251FA2" w:rsidP="00B020DC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Research experience</w:t>
      </w:r>
    </w:p>
    <w:p w14:paraId="149A2087" w14:textId="561608D9" w:rsidR="00E64CB6" w:rsidRDefault="00E64CB6" w:rsidP="00E64CB6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Data Science Intern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Shopee Private Limited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Apr 2021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Present</w:t>
      </w:r>
    </w:p>
    <w:p w14:paraId="77DEA944" w14:textId="774BA6B1" w:rsidR="00E64CB6" w:rsidRDefault="00E64CB6" w:rsidP="00E64CB6">
      <w:pPr>
        <w:rPr>
          <w:rStyle w:val="acopre"/>
          <w:sz w:val="22"/>
          <w:szCs w:val="22"/>
        </w:rPr>
      </w:pPr>
      <w:r>
        <w:rPr>
          <w:rStyle w:val="acopre"/>
          <w:sz w:val="22"/>
          <w:szCs w:val="22"/>
        </w:rPr>
        <w:t>Anti-Fraud Team, Data Science Department</w:t>
      </w:r>
    </w:p>
    <w:p w14:paraId="79374F57" w14:textId="0E893E45" w:rsidR="00E64CB6" w:rsidRPr="004C5C45" w:rsidRDefault="00E64CB6" w:rsidP="00E64CB6">
      <w:pPr>
        <w:rPr>
          <w:sz w:val="22"/>
          <w:szCs w:val="22"/>
        </w:rPr>
      </w:pPr>
      <w:r>
        <w:rPr>
          <w:b/>
          <w:bCs/>
          <w:sz w:val="22"/>
          <w:szCs w:val="22"/>
        </w:rPr>
        <w:t>Reporting Manager</w:t>
      </w:r>
      <w:r w:rsidRPr="004C5C4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913E41">
        <w:rPr>
          <w:sz w:val="22"/>
          <w:szCs w:val="22"/>
        </w:rPr>
        <w:t xml:space="preserve">Dr </w:t>
      </w:r>
      <w:r w:rsidR="00061DF9">
        <w:rPr>
          <w:sz w:val="22"/>
          <w:szCs w:val="22"/>
        </w:rPr>
        <w:t>Huang Dong</w:t>
      </w:r>
    </w:p>
    <w:p w14:paraId="2BB425A6" w14:textId="76F833F7" w:rsidR="00E64CB6" w:rsidRPr="00E64CB6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Reviewed Literature in Named-Entity Recognition (NER)</w:t>
      </w:r>
    </w:p>
    <w:p w14:paraId="03B11343" w14:textId="2F13F115" w:rsidR="00E64CB6" w:rsidRPr="00376679" w:rsidRDefault="00E64CB6" w:rsidP="00E64CB6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Implemented LSTM CRF model for NER task on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address data</w:t>
      </w:r>
    </w:p>
    <w:p w14:paraId="1A841CAF" w14:textId="3275C6E5" w:rsid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b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 experiment on address data and surpassed the baseline model (CRF) in f1 score performance on test data (0.92 to 0.98).</w:t>
      </w:r>
    </w:p>
    <w:p w14:paraId="6B5C12E2" w14:textId="77777777" w:rsidR="00376679" w:rsidRPr="00376679" w:rsidRDefault="00376679" w:rsidP="00376679">
      <w:pPr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2C13042B" w14:textId="45689BE0" w:rsidR="004C5C45" w:rsidRDefault="004C5C45" w:rsidP="004C5C45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Research Assistant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>, Nanyang Technological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>
        <w:rPr>
          <w:rFonts w:asciiTheme="minorHAnsi" w:hAnsiTheme="minorHAnsi" w:cstheme="minorHAnsi"/>
          <w:sz w:val="22"/>
          <w:szCs w:val="22"/>
          <w:lang w:val="en-GB" w:bidi="en-GB"/>
        </w:rPr>
        <w:t>Dec 2020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Mar 202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1</w:t>
      </w:r>
    </w:p>
    <w:p w14:paraId="1D0FD48C" w14:textId="25324238" w:rsidR="004C5C45" w:rsidRDefault="004C5C45" w:rsidP="004C5C45">
      <w:pPr>
        <w:rPr>
          <w:rStyle w:val="acopre"/>
          <w:sz w:val="22"/>
          <w:szCs w:val="22"/>
        </w:rPr>
      </w:pPr>
      <w:r w:rsidRPr="004C5C45">
        <w:rPr>
          <w:rStyle w:val="acopre"/>
          <w:sz w:val="22"/>
          <w:szCs w:val="22"/>
        </w:rPr>
        <w:t>Singtel Cognitive and Artificial Intelligence</w:t>
      </w:r>
      <w:r>
        <w:rPr>
          <w:rStyle w:val="acopre"/>
          <w:sz w:val="22"/>
          <w:szCs w:val="22"/>
        </w:rPr>
        <w:t xml:space="preserve"> Lab</w:t>
      </w:r>
    </w:p>
    <w:p w14:paraId="14233650" w14:textId="45455050" w:rsidR="00E774FC" w:rsidRDefault="00E774FC" w:rsidP="004C5C45">
      <w:pPr>
        <w:rPr>
          <w:sz w:val="22"/>
          <w:szCs w:val="22"/>
        </w:rPr>
      </w:pPr>
      <w:r>
        <w:rPr>
          <w:rStyle w:val="acopre"/>
          <w:sz w:val="22"/>
          <w:szCs w:val="22"/>
        </w:rPr>
        <w:t>Multi-Agent Path Finding</w:t>
      </w:r>
    </w:p>
    <w:p w14:paraId="358DCACD" w14:textId="7D730D36" w:rsidR="004C5C45" w:rsidRPr="004C5C45" w:rsidRDefault="004C5C45" w:rsidP="004C5C45">
      <w:pPr>
        <w:rPr>
          <w:sz w:val="22"/>
          <w:szCs w:val="22"/>
        </w:rPr>
      </w:pPr>
      <w:r w:rsidRPr="004C5C45">
        <w:rPr>
          <w:b/>
          <w:bCs/>
          <w:sz w:val="22"/>
          <w:szCs w:val="22"/>
        </w:rPr>
        <w:t>Advisor:</w:t>
      </w:r>
      <w:r>
        <w:rPr>
          <w:sz w:val="22"/>
          <w:szCs w:val="22"/>
        </w:rPr>
        <w:t xml:space="preserve"> Assoc Prof Tang Xueyan</w:t>
      </w:r>
    </w:p>
    <w:p w14:paraId="6A08FE61" w14:textId="7BCBC9C4" w:rsidR="004C5C45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Reviewed Literature in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Multi-Agent Path Finding (MAPF) and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Multi-Travelling Salesman Problem (MTSP)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.</w:t>
      </w:r>
    </w:p>
    <w:p w14:paraId="1E11B241" w14:textId="263CEC35" w:rsidR="00E774FC" w:rsidRP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Designed and Proved a reduction from the real-world instance to a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multi-objective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MTSP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 xml:space="preserve">(mMTSP) 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>instance</w:t>
      </w:r>
    </w:p>
    <w:p w14:paraId="504D7AB0" w14:textId="52DFDF2E" w:rsidR="00E774FC" w:rsidRDefault="00E774FC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Designed and Implemented a relaxed optimization algorithm for MTSP inspired by Spectral Clustering.</w:t>
      </w:r>
    </w:p>
    <w:p w14:paraId="7181BB2E" w14:textId="08E5F90B" w:rsidR="00E774FC" w:rsidRPr="00B020DC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Improved the solution by designing and implementing a new local search method for multi-objective optimization.</w:t>
      </w:r>
    </w:p>
    <w:p w14:paraId="7613CA58" w14:textId="77459DF8" w:rsidR="004C5C45" w:rsidRPr="00376679" w:rsidRDefault="00E64CB6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Designed and implemented a conflict-based search algorithm to extract mMSTP solution for real-world requirements.</w:t>
      </w:r>
    </w:p>
    <w:p w14:paraId="44CA26C8" w14:textId="01F58F7E" w:rsidR="00376679" w:rsidRPr="00B020DC" w:rsidRDefault="00376679" w:rsidP="004C5C45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work.</w:t>
      </w:r>
    </w:p>
    <w:p w14:paraId="7DA2CCF8" w14:textId="77777777" w:rsidR="004C5C45" w:rsidRDefault="004C5C45" w:rsidP="00EA2F62">
      <w:pPr>
        <w:tabs>
          <w:tab w:val="right" w:pos="8640"/>
        </w:tabs>
        <w:rPr>
          <w:rFonts w:asciiTheme="minorHAnsi" w:hAnsiTheme="minorHAnsi" w:cstheme="minorHAnsi"/>
          <w:b/>
          <w:sz w:val="22"/>
          <w:szCs w:val="22"/>
          <w:lang w:val="en-GB" w:bidi="en-GB"/>
        </w:rPr>
      </w:pPr>
    </w:p>
    <w:p w14:paraId="56064CAA" w14:textId="161967AF" w:rsidR="00A90527" w:rsidRDefault="00B020DC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Final Year Project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Nanyang Technological University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="00E64CB6">
        <w:rPr>
          <w:rFonts w:asciiTheme="minorHAnsi" w:hAnsiTheme="minorHAnsi" w:cstheme="minorHAnsi"/>
          <w:sz w:val="22"/>
          <w:szCs w:val="22"/>
          <w:lang w:val="en-GB" w:bidi="en-GB"/>
        </w:rPr>
        <w:t>Singapore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Feb 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20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>to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Oct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2020</w:t>
      </w:r>
    </w:p>
    <w:p w14:paraId="67AB671C" w14:textId="359F8267" w:rsidR="00E64CB6" w:rsidRPr="00E64CB6" w:rsidRDefault="00E64CB6" w:rsidP="00EA2F62">
      <w:pPr>
        <w:tabs>
          <w:tab w:val="right" w:pos="8640"/>
        </w:tabs>
        <w:rPr>
          <w:rFonts w:asciiTheme="minorHAnsi" w:hAnsiTheme="minorHAnsi" w:cstheme="minorHAnsi"/>
          <w:sz w:val="22"/>
          <w:szCs w:val="22"/>
          <w:lang w:val="en-GB" w:bidi="en-GB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Cluster Analysis on Dynamic Graphs</w:t>
      </w:r>
    </w:p>
    <w:p w14:paraId="4AB7FCC9" w14:textId="1E140F84" w:rsidR="00A90527" w:rsidRPr="00B020DC" w:rsidRDefault="00B020DC" w:rsidP="00A90527">
      <w:pPr>
        <w:rPr>
          <w:rFonts w:asciiTheme="minorHAnsi" w:hAnsiTheme="minorHAnsi" w:cstheme="minorHAnsi"/>
          <w:sz w:val="22"/>
          <w:szCs w:val="22"/>
        </w:rPr>
      </w:pPr>
      <w:r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Supervisor</w:t>
      </w:r>
      <w:r w:rsidR="00A90527" w:rsidRPr="004C5C45">
        <w:rPr>
          <w:rFonts w:asciiTheme="minorHAnsi" w:hAnsiTheme="minorHAnsi" w:cstheme="minorHAnsi"/>
          <w:b/>
          <w:bCs/>
          <w:sz w:val="22"/>
          <w:szCs w:val="22"/>
          <w:lang w:val="en-GB" w:bidi="en-GB"/>
        </w:rPr>
        <w:t>:</w:t>
      </w:r>
      <w:r w:rsidR="00A90527"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Asst Prof Ke Yipping, Kelly</w:t>
      </w:r>
    </w:p>
    <w:p w14:paraId="0F697B7F" w14:textId="102FDDE1" w:rsidR="00A90527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Reviewed Literature in Graph Partitioning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, 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Graph Embedding</w:t>
      </w:r>
      <w:r>
        <w:rPr>
          <w:rFonts w:asciiTheme="minorHAnsi" w:hAnsiTheme="minorHAnsi" w:cstheme="minorHAnsi"/>
          <w:sz w:val="22"/>
          <w:szCs w:val="22"/>
          <w:lang w:val="en-GB" w:bidi="en-GB"/>
        </w:rPr>
        <w:t xml:space="preserve"> and Graph Neural Network</w:t>
      </w:r>
    </w:p>
    <w:p w14:paraId="6FF46C51" w14:textId="7CC3FC09" w:rsidR="00B020DC" w:rsidRPr="00B020DC" w:rsidRDefault="00B020DC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Extended and Analysed Gibbs sampling algorithm on Distance-dependent Chinese Restaurant Process</w:t>
      </w:r>
      <w:r w:rsidR="004C5C45">
        <w:rPr>
          <w:rFonts w:asciiTheme="minorHAnsi" w:hAnsiTheme="minorHAnsi" w:cstheme="minorHAnsi"/>
          <w:sz w:val="22"/>
          <w:szCs w:val="22"/>
          <w:lang w:val="en-GB" w:bidi="en-GB"/>
        </w:rPr>
        <w:t xml:space="preserve"> (ddCRP)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for Graph Clustering Problem</w:t>
      </w:r>
    </w:p>
    <w:p w14:paraId="5CB36DC2" w14:textId="679CCCB9" w:rsidR="00A90527" w:rsidRPr="004C5C45" w:rsidRDefault="004C5C45" w:rsidP="00251FA2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Conducted intensive experiment for benchmark the performance on power-law cluster size synthesis graphs and real dynamic graphs.</w:t>
      </w:r>
    </w:p>
    <w:p w14:paraId="6B2CEA5D" w14:textId="500FBAA6" w:rsidR="00251FA2" w:rsidRDefault="00E774FC" w:rsidP="00A90527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Surpassed the baseline method of 14.1% in modularity for power-law cluster size synthesis graphs.</w:t>
      </w:r>
    </w:p>
    <w:p w14:paraId="06784A59" w14:textId="19D7BC6A" w:rsidR="00376679" w:rsidRPr="00376679" w:rsidRDefault="00376679" w:rsidP="00376679">
      <w:pPr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en-GB" w:bidi="en-GB"/>
        </w:rPr>
        <w:t>Prepared specification documents for the work (thesis).</w:t>
      </w:r>
    </w:p>
    <w:p w14:paraId="061BA730" w14:textId="77777777" w:rsidR="00376679" w:rsidRPr="00376679" w:rsidRDefault="00376679" w:rsidP="00376679">
      <w:pPr>
        <w:rPr>
          <w:rFonts w:asciiTheme="minorHAnsi" w:hAnsiTheme="minorHAnsi" w:cstheme="minorHAnsi"/>
          <w:sz w:val="22"/>
          <w:szCs w:val="22"/>
        </w:rPr>
      </w:pPr>
    </w:p>
    <w:p w14:paraId="06AC4EFD" w14:textId="6DE98E56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Teaching experience</w:t>
      </w:r>
    </w:p>
    <w:p w14:paraId="1B5EEBE5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238C7B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Associate Professor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5F6D5F89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Taught Name of course, an undergraduate course averaging 120 students per semester, covering the following topics: topic, topic, topic, topic</w:t>
      </w:r>
    </w:p>
    <w:p w14:paraId="01F70043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Developed tests, exams and homework</w:t>
      </w:r>
    </w:p>
    <w:p w14:paraId="7BD1B69F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Revised the syllabus to meet accreditation standards</w:t>
      </w:r>
    </w:p>
    <w:p w14:paraId="3757D904" w14:textId="77777777" w:rsidR="00A90527" w:rsidRPr="00B020DC" w:rsidRDefault="00A90527" w:rsidP="00251FA2">
      <w:pPr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Coordinated grading and labs with a team of four teaching assistants</w:t>
      </w:r>
    </w:p>
    <w:p w14:paraId="402D448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AB7D63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  <w:t>Doctoral students advised</w:t>
      </w:r>
    </w:p>
    <w:p w14:paraId="04F6003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6C7392E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28D8707B" w14:textId="77777777" w:rsidR="00A90527" w:rsidRPr="00B020DC" w:rsidRDefault="00A90527" w:rsidP="00376679">
      <w:pPr>
        <w:ind w:left="720" w:hanging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125FE53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3E85FB9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ab/>
      </w:r>
      <w:proofErr w:type="gramStart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Masters</w:t>
      </w:r>
      <w:proofErr w:type="gramEnd"/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 xml:space="preserve"> students advised</w:t>
      </w:r>
    </w:p>
    <w:p w14:paraId="04ACE44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7BEF1E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735310E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Name, “Dissertation title”, Date graduated</w:t>
      </w:r>
    </w:p>
    <w:p w14:paraId="54BC034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BD6656D" w14:textId="77777777" w:rsidR="00A90527" w:rsidRPr="00B020DC" w:rsidRDefault="00A90527" w:rsidP="00C7161D">
      <w:pPr>
        <w:tabs>
          <w:tab w:val="right" w:pos="8640"/>
        </w:tabs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Name of University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Location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ab/>
        <w:t>May 200X to Aug 200X</w:t>
      </w:r>
    </w:p>
    <w:p w14:paraId="7AFDEDF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Teaching assistant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Department</w:t>
      </w:r>
    </w:p>
    <w:p w14:paraId="7AA042F3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Highlight important projects, duties, skills and responsibilities following a consistent grammatical style</w:t>
      </w:r>
    </w:p>
    <w:p w14:paraId="7135531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5C1B270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Publications</w:t>
      </w:r>
    </w:p>
    <w:p w14:paraId="12E729C3" w14:textId="77777777" w:rsidR="00A90527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List your publications in reverse chronological order. Use an acceptable reference format commonly used in your field. Group your publications into different categories if you have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a sufficient number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to do so. </w:t>
      </w:r>
    </w:p>
    <w:p w14:paraId="4939E4B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8609A" w14:textId="77777777" w:rsidR="00A90527" w:rsidRPr="00B020DC" w:rsidRDefault="00A90527" w:rsidP="00A163ED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Books</w:t>
      </w:r>
    </w:p>
    <w:p w14:paraId="556ED427" w14:textId="77777777" w:rsidR="00A90527" w:rsidRPr="00B020DC" w:rsidRDefault="00A90527" w:rsidP="00A163ED">
      <w:pPr>
        <w:keepNext/>
        <w:rPr>
          <w:rFonts w:asciiTheme="minorHAnsi" w:hAnsiTheme="minorHAnsi" w:cstheme="minorHAnsi"/>
          <w:sz w:val="22"/>
          <w:szCs w:val="22"/>
        </w:rPr>
      </w:pPr>
    </w:p>
    <w:p w14:paraId="17CDBEB4" w14:textId="77777777" w:rsidR="00A90527" w:rsidRPr="00B020DC" w:rsidRDefault="00A90527" w:rsidP="00251FA2">
      <w:pPr>
        <w:ind w:firstLine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Book title, Location: Publisher, 2008.</w:t>
      </w:r>
    </w:p>
    <w:p w14:paraId="4B19AD6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31DE9C3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publications</w:t>
      </w:r>
    </w:p>
    <w:p w14:paraId="1D9DB12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5A24B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14:paraId="7E293E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F3C805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Journal name, vol. 1, no. 3, 2008, pp. 503-509.</w:t>
      </w:r>
    </w:p>
    <w:p w14:paraId="1F1514B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6C8EC1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accepted</w:t>
      </w:r>
    </w:p>
    <w:p w14:paraId="651674B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9877C93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4DC2D7D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6DE1A2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To be published in: Journal name.</w:t>
      </w:r>
    </w:p>
    <w:p w14:paraId="519F4B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72CB3D1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Journal papers in Review</w:t>
      </w:r>
    </w:p>
    <w:p w14:paraId="38FB54C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F0602A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4CA5E72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3A0957D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Surname, F.M., Surname, F.M. and Surname, F.M., “Article Title”, Submitted to: Name of journal.</w:t>
      </w:r>
    </w:p>
    <w:p w14:paraId="12938E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1C48BFB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</w:t>
      </w:r>
    </w:p>
    <w:p w14:paraId="2C3B03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F027E9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(Peer-reviewed)</w:t>
      </w:r>
    </w:p>
    <w:p w14:paraId="4DBE99E7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24231E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4DE1E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30DF959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C7B5AE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(Abstract-reviewed)</w:t>
      </w:r>
    </w:p>
    <w:p w14:paraId="735B834B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18C8CE9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AAADB9C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37B7DE9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23E233EC" w14:textId="77777777" w:rsidR="00A90527" w:rsidRPr="00B020DC" w:rsidRDefault="00A90527" w:rsidP="00251FA2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Conference papers in review</w:t>
      </w:r>
    </w:p>
    <w:p w14:paraId="37EEB70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BEF8C22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0FDFEE5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CC727FF" w14:textId="77777777" w:rsidR="00A90527" w:rsidRPr="00B020DC" w:rsidRDefault="00A90527" w:rsidP="00251FA2">
      <w:pPr>
        <w:ind w:left="720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Surname, F.M. and Surname, F.M., “Article Title”, Proceedings of Conference name, Nov. </w:t>
      </w:r>
      <w:proofErr w:type="gram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17-18</w:t>
      </w:r>
      <w:proofErr w:type="gram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2008, PAPERID-000000, pp. 503-509.</w:t>
      </w:r>
    </w:p>
    <w:p w14:paraId="1F5611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E7F18B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Patents</w:t>
      </w:r>
    </w:p>
    <w:p w14:paraId="342A4500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4A5F33B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7D70FD4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2B1FE6F" w14:textId="77777777" w:rsidR="00A90527" w:rsidRPr="00B020DC" w:rsidRDefault="00A90527" w:rsidP="00EA2F62">
      <w:pPr>
        <w:rPr>
          <w:rFonts w:asciiTheme="minorHAnsi" w:hAnsiTheme="minorHAnsi" w:cstheme="minorHAnsi"/>
          <w:sz w:val="22"/>
          <w:szCs w:val="22"/>
        </w:rPr>
      </w:pP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F.M., </w:t>
      </w:r>
      <w:proofErr w:type="spellStart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InventorSurname</w:t>
      </w:r>
      <w:proofErr w:type="spellEnd"/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F.M., “Title of Invention”, Unites States Patent, No. 0000000.</w:t>
      </w:r>
    </w:p>
    <w:p w14:paraId="317AE09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206A27F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Presentations and invited lectures</w:t>
      </w:r>
    </w:p>
    <w:p w14:paraId="6394D15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F2F72A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Paper presentation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Paper”, Name of conference, Date.</w:t>
      </w:r>
    </w:p>
    <w:p w14:paraId="3A4D990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F3814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Keynote address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conference, Date.</w:t>
      </w:r>
    </w:p>
    <w:p w14:paraId="11B31FF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FDE0FC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Workshop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“Title of presentation”, Name of workshop, Date.</w:t>
      </w:r>
    </w:p>
    <w:p w14:paraId="25106FA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29942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training</w:t>
      </w:r>
    </w:p>
    <w:p w14:paraId="4C85C108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424B313E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lastRenderedPageBreak/>
        <w:t>Seminar or Workshop</w:t>
      </w:r>
    </w:p>
    <w:p w14:paraId="59ACE02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Institution, Location, Date</w:t>
      </w:r>
    </w:p>
    <w:p w14:paraId="581F2C3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3EEF950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08358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ABC certification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Name of organisation], Date</w:t>
      </w:r>
    </w:p>
    <w:p w14:paraId="094047C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Description: Include a brief description, if necessary.</w:t>
      </w:r>
    </w:p>
    <w:p w14:paraId="020D97A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E7E86C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Company/Organisation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[Position], [Department], Dates</w:t>
      </w:r>
    </w:p>
    <w:p w14:paraId="370650B9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853A96B" w14:textId="77777777" w:rsidR="00A90527" w:rsidRPr="00B020DC" w:rsidRDefault="00A90527" w:rsidP="00251FA2">
      <w:pPr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Skill/Accomplishment/Award/Certification</w:t>
      </w:r>
    </w:p>
    <w:p w14:paraId="0C972A0B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1E349601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affiliations</w:t>
      </w:r>
    </w:p>
    <w:p w14:paraId="626B6C11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4E1DC1D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66A2EE2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1397818D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3651ABD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organisation, 200X-present</w:t>
      </w:r>
    </w:p>
    <w:p w14:paraId="763ABBC9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Description of role or responsibilities, if applicable.</w:t>
      </w:r>
    </w:p>
    <w:p w14:paraId="4642F5F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1E21C5C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Professional service</w:t>
      </w:r>
    </w:p>
    <w:p w14:paraId="2A66A7ED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F44F2E8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Conference Co-organiser</w:t>
      </w:r>
    </w:p>
    <w:p w14:paraId="532796E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conference, Year</w:t>
      </w:r>
    </w:p>
    <w:p w14:paraId="30D42575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55ADCCAC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Peer-reviewed articles for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:</w:t>
      </w:r>
    </w:p>
    <w:p w14:paraId="0791D428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0084A4B4" w14:textId="77777777" w:rsidR="00A90527" w:rsidRPr="00B020DC" w:rsidRDefault="00A90527" w:rsidP="00251FA2">
      <w:pPr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Name of journal</w:t>
      </w:r>
    </w:p>
    <w:p w14:paraId="7BAF3A45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0C5B61B5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28C00657" w14:textId="77777777" w:rsidR="008922F9" w:rsidRPr="00B020DC" w:rsidRDefault="008922F9" w:rsidP="00A90527">
      <w:pPr>
        <w:rPr>
          <w:rFonts w:asciiTheme="minorHAnsi" w:hAnsiTheme="minorHAnsi" w:cstheme="minorHAnsi"/>
          <w:sz w:val="22"/>
          <w:szCs w:val="22"/>
        </w:rPr>
      </w:pPr>
    </w:p>
    <w:p w14:paraId="69C00A2D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Community service</w:t>
      </w:r>
    </w:p>
    <w:p w14:paraId="075340A2" w14:textId="77777777" w:rsidR="00251FA2" w:rsidRPr="00B020DC" w:rsidRDefault="00251FA2" w:rsidP="00A90527">
      <w:pPr>
        <w:rPr>
          <w:rFonts w:asciiTheme="minorHAnsi" w:hAnsiTheme="minorHAnsi" w:cstheme="minorHAnsi"/>
          <w:b/>
          <w:sz w:val="22"/>
          <w:szCs w:val="22"/>
        </w:rPr>
      </w:pPr>
    </w:p>
    <w:p w14:paraId="1FE349FD" w14:textId="77777777" w:rsidR="00A90527" w:rsidRPr="00B020DC" w:rsidRDefault="00A90527" w:rsidP="00A90527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6D9A3F28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5175CFFA" w14:textId="77777777" w:rsidR="00381598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</w:p>
    <w:p w14:paraId="2FB879C5" w14:textId="77777777" w:rsidR="00381598" w:rsidRPr="00B020DC" w:rsidRDefault="00381598" w:rsidP="00381598">
      <w:pPr>
        <w:rPr>
          <w:rFonts w:asciiTheme="minorHAnsi" w:hAnsiTheme="minorHAnsi" w:cstheme="minorHAnsi"/>
          <w:b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Organisation</w:t>
      </w:r>
    </w:p>
    <w:p w14:paraId="53244D23" w14:textId="77777777" w:rsidR="00381598" w:rsidRPr="00B020DC" w:rsidRDefault="00381598" w:rsidP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[Title/Position/Duty], [Location], Dates</w:t>
      </w:r>
    </w:p>
    <w:p w14:paraId="32B01800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1D0174D0" w14:textId="1BDA6330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Languages</w:t>
      </w:r>
    </w:p>
    <w:p w14:paraId="5BEB1F5C" w14:textId="6AFDF3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English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376679">
        <w:rPr>
          <w:rFonts w:asciiTheme="minorHAnsi" w:hAnsiTheme="minorHAnsi" w:cstheme="minorHAnsi"/>
          <w:sz w:val="22"/>
          <w:szCs w:val="22"/>
          <w:lang w:val="en-GB" w:bidi="en-GB"/>
        </w:rPr>
        <w:t>Advanced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 language</w:t>
      </w:r>
    </w:p>
    <w:p w14:paraId="661EF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D06AC65" w14:textId="4285A366" w:rsidR="00A90527" w:rsidRPr="00376679" w:rsidRDefault="00376679" w:rsidP="00A90527">
      <w:pPr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lang w:val="en-GB" w:bidi="en-GB"/>
        </w:rPr>
        <w:t>Vietnamese:</w:t>
      </w:r>
      <w:r>
        <w:rPr>
          <w:rFonts w:asciiTheme="minorHAnsi" w:hAnsiTheme="minorHAnsi" w:cstheme="minorHAnsi"/>
          <w:bCs/>
          <w:sz w:val="22"/>
          <w:szCs w:val="22"/>
          <w:lang w:val="en-GB" w:bidi="en-GB"/>
        </w:rPr>
        <w:t xml:space="preserve"> Native language</w:t>
      </w:r>
    </w:p>
    <w:p w14:paraId="1410877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61142E9B" w14:textId="241BE7D4" w:rsidR="00A90527" w:rsidRPr="00B020DC" w:rsidRDefault="00251FA2" w:rsidP="00376679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Computer skills</w:t>
      </w:r>
    </w:p>
    <w:p w14:paraId="5E4CD828" w14:textId="4CFEFD0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Programming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Python, Go, C++, MATLAB.</w:t>
      </w:r>
    </w:p>
    <w:p w14:paraId="450D6D4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2F26AC44" w14:textId="5FBDC8FE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Applications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CLI Applications, JetBrains IDEs, MATLAB IDE.</w:t>
      </w:r>
    </w:p>
    <w:p w14:paraId="79AB7442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4197F3B9" w14:textId="7C25B0DD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Platforms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: 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Linux/Unix, HDFS Spark.</w:t>
      </w:r>
    </w:p>
    <w:p w14:paraId="7D6DE1D6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  <w:lang w:val="nb-NO"/>
        </w:rPr>
      </w:pPr>
    </w:p>
    <w:p w14:paraId="7B7DC2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Other</w:t>
      </w:r>
    </w:p>
    <w:p w14:paraId="229EA114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3A9632BD" w14:textId="631FA549" w:rsidR="00A90527" w:rsidRPr="00B020DC" w:rsidRDefault="00381598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Interests/Hobbies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Code, Write, Play (multi-player games).</w:t>
      </w:r>
    </w:p>
    <w:p w14:paraId="15EF226D" w14:textId="02BB3430" w:rsidR="00381598" w:rsidRPr="00760686" w:rsidRDefault="00381598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Citizenship</w:t>
      </w:r>
      <w:r w:rsidR="00760686">
        <w:rPr>
          <w:rFonts w:asciiTheme="minorHAnsi" w:hAnsiTheme="minorHAnsi" w:cstheme="minorHAnsi"/>
          <w:sz w:val="22"/>
          <w:szCs w:val="22"/>
          <w:lang w:val="en-GB" w:bidi="en-GB"/>
        </w:rPr>
        <w:t>: Vietnamese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br w:type="page"/>
      </w:r>
    </w:p>
    <w:p w14:paraId="12086194" w14:textId="77777777" w:rsidR="00251FA2" w:rsidRPr="00B020DC" w:rsidRDefault="00251FA2" w:rsidP="00251FA2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lastRenderedPageBreak/>
        <w:t>References</w:t>
      </w:r>
    </w:p>
    <w:p w14:paraId="66942429" w14:textId="77777777" w:rsidR="00251FA2" w:rsidRPr="00B020DC" w:rsidRDefault="00251FA2" w:rsidP="00A90527">
      <w:pPr>
        <w:rPr>
          <w:rFonts w:asciiTheme="minorHAnsi" w:hAnsiTheme="minorHAnsi" w:cstheme="minorHAnsi"/>
          <w:sz w:val="22"/>
          <w:szCs w:val="22"/>
        </w:rPr>
      </w:pPr>
    </w:p>
    <w:p w14:paraId="5C3C17F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Albert Jones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 xml:space="preserve">, [Title] </w:t>
      </w:r>
    </w:p>
    <w:p w14:paraId="0870BEE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85902D4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[University name]</w:t>
      </w:r>
    </w:p>
    <w:p w14:paraId="39CE677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3E64220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2279A88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3042276B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74EF037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b/>
          <w:sz w:val="22"/>
          <w:szCs w:val="22"/>
          <w:lang w:val="en-GB" w:bidi="en-GB"/>
        </w:rPr>
        <w:t>Dr Anne Smith</w:t>
      </w: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, [Title]</w:t>
      </w:r>
    </w:p>
    <w:p w14:paraId="1064028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[Department name]</w:t>
      </w:r>
    </w:p>
    <w:p w14:paraId="67C103D3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[Company name]</w:t>
      </w:r>
    </w:p>
    <w:p w14:paraId="72BCA43E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[Postal address]</w:t>
      </w:r>
    </w:p>
    <w:p w14:paraId="49F5E29F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Phone: [phone number]</w:t>
      </w:r>
    </w:p>
    <w:p w14:paraId="7903D097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  <w:r w:rsidRPr="00B020DC">
        <w:rPr>
          <w:rFonts w:asciiTheme="minorHAnsi" w:hAnsiTheme="minorHAnsi" w:cstheme="minorHAnsi"/>
          <w:sz w:val="22"/>
          <w:szCs w:val="22"/>
          <w:lang w:val="en-GB" w:bidi="en-GB"/>
        </w:rPr>
        <w:t>Email: [email address]</w:t>
      </w:r>
    </w:p>
    <w:p w14:paraId="2266211A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p w14:paraId="431099D1" w14:textId="77777777" w:rsidR="00A90527" w:rsidRPr="00B020DC" w:rsidRDefault="00A90527" w:rsidP="00A90527">
      <w:pPr>
        <w:rPr>
          <w:rFonts w:asciiTheme="minorHAnsi" w:hAnsiTheme="minorHAnsi" w:cstheme="minorHAnsi"/>
          <w:sz w:val="22"/>
          <w:szCs w:val="22"/>
        </w:rPr>
      </w:pPr>
    </w:p>
    <w:sectPr w:rsidR="00A90527" w:rsidRPr="00B020DC" w:rsidSect="00DF6CC5">
      <w:footerReference w:type="default" r:id="rId9"/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DAE7C" w14:textId="77777777" w:rsidR="00444C7C" w:rsidRDefault="00444C7C" w:rsidP="005A7565">
      <w:r>
        <w:separator/>
      </w:r>
    </w:p>
  </w:endnote>
  <w:endnote w:type="continuationSeparator" w:id="0">
    <w:p w14:paraId="7240B397" w14:textId="77777777" w:rsidR="00444C7C" w:rsidRDefault="00444C7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9F1C9" w14:textId="05224DAE" w:rsidR="00E85944" w:rsidRDefault="00760686" w:rsidP="004725C4">
    <w:pPr>
      <w:pStyle w:val="Footer"/>
      <w:jc w:val="right"/>
    </w:pPr>
    <w:r>
      <w:rPr>
        <w:rStyle w:val="PageNumber"/>
        <w:lang w:val="en-GB" w:bidi="en-GB"/>
      </w:rPr>
      <w:t xml:space="preserve">Nguyen Ngoc </w:t>
    </w:r>
    <w:r w:rsidRPr="00760686">
      <w:rPr>
        <w:rStyle w:val="PageNumber"/>
        <w:u w:val="single"/>
        <w:lang w:val="en-GB" w:bidi="en-GB"/>
      </w:rPr>
      <w:t>Khanh</w:t>
    </w:r>
    <w:r w:rsidR="00E85944">
      <w:rPr>
        <w:rStyle w:val="PageNumber"/>
        <w:lang w:val="en-GB" w:bidi="en-GB"/>
      </w:rPr>
      <w:t xml:space="preserve"> - </w:t>
    </w:r>
    <w:r w:rsidR="00E85944">
      <w:rPr>
        <w:rStyle w:val="PageNumber"/>
        <w:lang w:val="en-GB" w:bidi="en-GB"/>
      </w:rPr>
      <w:fldChar w:fldCharType="begin"/>
    </w:r>
    <w:r w:rsidR="00E85944">
      <w:rPr>
        <w:rStyle w:val="PageNumber"/>
        <w:lang w:val="en-GB" w:bidi="en-GB"/>
      </w:rPr>
      <w:instrText xml:space="preserve"> PAGE </w:instrText>
    </w:r>
    <w:r w:rsidR="00E85944">
      <w:rPr>
        <w:rStyle w:val="PageNumber"/>
        <w:lang w:val="en-GB" w:bidi="en-GB"/>
      </w:rPr>
      <w:fldChar w:fldCharType="separate"/>
    </w:r>
    <w:r w:rsidR="003B19FB">
      <w:rPr>
        <w:rStyle w:val="PageNumber"/>
        <w:noProof/>
        <w:lang w:val="en-GB" w:bidi="en-GB"/>
      </w:rPr>
      <w:t>1</w:t>
    </w:r>
    <w:r w:rsidR="00E85944">
      <w:rPr>
        <w:rStyle w:val="PageNumber"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62FCF" w14:textId="77777777" w:rsidR="00444C7C" w:rsidRDefault="00444C7C" w:rsidP="005A7565">
      <w:r>
        <w:separator/>
      </w:r>
    </w:p>
  </w:footnote>
  <w:footnote w:type="continuationSeparator" w:id="0">
    <w:p w14:paraId="71020BA7" w14:textId="77777777" w:rsidR="00444C7C" w:rsidRDefault="00444C7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1730"/>
    <w:multiLevelType w:val="hybridMultilevel"/>
    <w:tmpl w:val="4404B214"/>
    <w:lvl w:ilvl="0" w:tplc="10E8E770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9"/>
    <w:rsid w:val="000208CD"/>
    <w:rsid w:val="00061DF9"/>
    <w:rsid w:val="000643B3"/>
    <w:rsid w:val="00090844"/>
    <w:rsid w:val="000B4391"/>
    <w:rsid w:val="000E6D36"/>
    <w:rsid w:val="0015295F"/>
    <w:rsid w:val="00162986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327FE9"/>
    <w:rsid w:val="0033557D"/>
    <w:rsid w:val="00363CFD"/>
    <w:rsid w:val="00376679"/>
    <w:rsid w:val="00381598"/>
    <w:rsid w:val="003A0D27"/>
    <w:rsid w:val="003A6261"/>
    <w:rsid w:val="003B19FB"/>
    <w:rsid w:val="003D2340"/>
    <w:rsid w:val="003E0912"/>
    <w:rsid w:val="00444C7C"/>
    <w:rsid w:val="00444D0A"/>
    <w:rsid w:val="004725C4"/>
    <w:rsid w:val="004C4A7A"/>
    <w:rsid w:val="004C5C45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43C1C"/>
    <w:rsid w:val="00760686"/>
    <w:rsid w:val="00762F4C"/>
    <w:rsid w:val="007C56F7"/>
    <w:rsid w:val="007C734D"/>
    <w:rsid w:val="00814728"/>
    <w:rsid w:val="008524B4"/>
    <w:rsid w:val="008922F9"/>
    <w:rsid w:val="008A57C6"/>
    <w:rsid w:val="008A60B6"/>
    <w:rsid w:val="008D41CD"/>
    <w:rsid w:val="00913E41"/>
    <w:rsid w:val="00940F57"/>
    <w:rsid w:val="0098550F"/>
    <w:rsid w:val="009C6AA9"/>
    <w:rsid w:val="00A04473"/>
    <w:rsid w:val="00A163ED"/>
    <w:rsid w:val="00A23D2E"/>
    <w:rsid w:val="00A90527"/>
    <w:rsid w:val="00AA0CA0"/>
    <w:rsid w:val="00B020DC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965EB"/>
    <w:rsid w:val="00DA1702"/>
    <w:rsid w:val="00DC2E06"/>
    <w:rsid w:val="00DF6CC5"/>
    <w:rsid w:val="00E105CB"/>
    <w:rsid w:val="00E32EC6"/>
    <w:rsid w:val="00E44059"/>
    <w:rsid w:val="00E64CB6"/>
    <w:rsid w:val="00E74BC9"/>
    <w:rsid w:val="00E774FC"/>
    <w:rsid w:val="00E85944"/>
    <w:rsid w:val="00E969E4"/>
    <w:rsid w:val="00EA2F62"/>
    <w:rsid w:val="00EB2A92"/>
    <w:rsid w:val="00EF582B"/>
    <w:rsid w:val="00F07345"/>
    <w:rsid w:val="00F3231D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D347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27FE9"/>
    <w:pPr>
      <w:ind w:left="720"/>
      <w:contextualSpacing/>
    </w:pPr>
  </w:style>
  <w:style w:type="character" w:customStyle="1" w:styleId="acopre">
    <w:name w:val="acopre"/>
    <w:basedOn w:val="DefaultParagraphFont"/>
    <w:rsid w:val="004C5C45"/>
  </w:style>
  <w:style w:type="character" w:styleId="Emphasis">
    <w:name w:val="Emphasis"/>
    <w:basedOn w:val="DefaultParagraphFont"/>
    <w:uiPriority w:val="20"/>
    <w:qFormat/>
    <w:rsid w:val="004C5C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anhhhh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guyenngockhanh.pbc@gmail.com?subject=[Acad%20CV]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hanh.nguyen/Library/Containers/com.microsoft.Word/Data/Library/Application%20Support/Microsoft/Office/16.0/DTS/Search/%7b2B9355EF-7A5C-AF4E-8E73-E67106DCD189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{2B9355EF-7A5C-AF4E-8E73-E67106DCD189}tf16412087.dotx</Template>
  <TotalTime>0</TotalTime>
  <Pages>5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2021-04-24T08:36:00Z</dcterms:created>
  <dcterms:modified xsi:type="dcterms:W3CDTF">2021-04-25T09:03:00Z</dcterms:modified>
</cp:coreProperties>
</file>