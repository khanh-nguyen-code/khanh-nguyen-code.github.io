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lang w:val="en-US"/>
        </w:rPr>
      </w:pPr>
      <w:r>
        <w:rPr>
          <w:rtl w:val="0"/>
          <w:lang w:val="en-US"/>
        </w:rPr>
        <w:t>Nguyen Ngoc Khanh</w:t>
      </w:r>
    </w:p>
    <w:p>
      <w:pPr>
        <w:pStyle w:val="Body"/>
      </w:pPr>
    </w:p>
    <w:tbl>
      <w:tblPr>
        <w:tblW w:w="86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60"/>
        <w:gridCol w:w="4306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Phone number: +65 9778 7635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"mailto:khanh.nguyen.contact@gmail.com?subject=%5BAcad%20CV%5D"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khanh.nguyen.contact@gmail.com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  <w:tc>
          <w:tcPr>
            <w:tcW w:type="dxa" w:w="43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right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Singapore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"https://khanh-nguyen-code.github.io/about.html"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https://khanh-nguyen-code.github.io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Education</w:t>
      </w:r>
    </w:p>
    <w:p>
      <w:pPr>
        <w:pStyle w:val="Body"/>
      </w:pPr>
    </w:p>
    <w:p>
      <w:pPr>
        <w:pStyle w:val="Body"/>
        <w:tabs>
          <w:tab w:val="left" w:pos="720"/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BEng</w:t>
        <w:tab/>
      </w:r>
      <w:r>
        <w:rPr>
          <w:sz w:val="22"/>
          <w:szCs w:val="22"/>
          <w:rtl w:val="0"/>
          <w:lang w:val="en-US"/>
        </w:rPr>
        <w:t>Nanyang Technological University, Computer Science</w:t>
        <w:tab/>
        <w:t>May 2021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Elective Tracks: High-Performance Computing, Artificial Intelligence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Highest Distinction: Advanced Topics in Algorithms, Compiler Techniques</w:t>
      </w:r>
    </w:p>
    <w:p>
      <w:pPr>
        <w:pStyle w:val="Body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Scholarships and awards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List relevant awards, scholarships, grants and academic distinctions in reverse chronological order. Include a short description if necessary.</w:t>
      </w:r>
    </w:p>
    <w:p>
      <w:pPr>
        <w:pStyle w:val="Body"/>
        <w:rPr>
          <w:sz w:val="22"/>
          <w:szCs w:val="22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Title of award</w:t>
        <w:tab/>
      </w:r>
      <w:r>
        <w:rPr>
          <w:sz w:val="22"/>
          <w:szCs w:val="22"/>
          <w:rtl w:val="0"/>
          <w:lang w:val="en-US"/>
        </w:rPr>
        <w:t>200X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Brief description</w:t>
      </w:r>
    </w:p>
    <w:p>
      <w:pPr>
        <w:pStyle w:val="Body"/>
        <w:rPr>
          <w:sz w:val="22"/>
          <w:szCs w:val="22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Title of Fellowship</w:t>
        <w:tab/>
      </w:r>
      <w:r>
        <w:rPr>
          <w:sz w:val="22"/>
          <w:szCs w:val="22"/>
          <w:rtl w:val="0"/>
          <w:lang w:val="en-US"/>
        </w:rPr>
        <w:t>200X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Brief description</w:t>
      </w:r>
    </w:p>
    <w:p>
      <w:pPr>
        <w:pStyle w:val="Body"/>
        <w:rPr>
          <w:sz w:val="22"/>
          <w:szCs w:val="22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Title of grant</w:t>
        <w:tab/>
      </w:r>
      <w:r>
        <w:rPr>
          <w:sz w:val="22"/>
          <w:szCs w:val="22"/>
          <w:rtl w:val="0"/>
          <w:lang w:val="en-US"/>
        </w:rPr>
        <w:t>200X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Brief description</w:t>
      </w:r>
    </w:p>
    <w:p>
      <w:pPr>
        <w:pStyle w:val="Body"/>
        <w:rPr>
          <w:sz w:val="22"/>
          <w:szCs w:val="22"/>
          <w:lang w:val="en-US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Silver</w:t>
      </w:r>
      <w:r>
        <w:rPr>
          <w:b w:val="1"/>
          <w:bCs w:val="1"/>
          <w:sz w:val="22"/>
          <w:szCs w:val="22"/>
          <w:rtl w:val="0"/>
          <w:lang w:val="en-US"/>
        </w:rPr>
        <w:t xml:space="preserve"> Medal in International Physics Olympiad </w:t>
      </w:r>
      <w:r>
        <w:rPr>
          <w:b w:val="1"/>
          <w:bCs w:val="1"/>
          <w:sz w:val="22"/>
          <w:szCs w:val="22"/>
          <w:lang w:val="en-US"/>
        </w:rPr>
        <w:tab/>
      </w:r>
      <w:r>
        <w:rPr>
          <w:sz w:val="22"/>
          <w:szCs w:val="22"/>
          <w:rtl w:val="0"/>
          <w:lang w:val="en-US"/>
        </w:rPr>
        <w:t>2015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Rank #51 (262 contestants)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Rank #4 of the Vietnamese team.</w:t>
      </w:r>
    </w:p>
    <w:p>
      <w:pPr>
        <w:pStyle w:val="Body"/>
        <w:rPr>
          <w:sz w:val="22"/>
          <w:szCs w:val="22"/>
          <w:lang w:val="en-US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Gold</w:t>
      </w:r>
      <w:r>
        <w:rPr>
          <w:b w:val="1"/>
          <w:bCs w:val="1"/>
          <w:sz w:val="22"/>
          <w:szCs w:val="22"/>
          <w:rtl w:val="0"/>
          <w:lang w:val="en-US"/>
        </w:rPr>
        <w:t xml:space="preserve"> Medal in Asian Physics Olympiad </w:t>
      </w:r>
      <w:r>
        <w:rPr>
          <w:b w:val="1"/>
          <w:bCs w:val="1"/>
          <w:sz w:val="22"/>
          <w:szCs w:val="22"/>
          <w:lang w:val="en-US"/>
        </w:rPr>
        <w:tab/>
      </w:r>
      <w:r>
        <w:rPr>
          <w:sz w:val="22"/>
          <w:szCs w:val="22"/>
          <w:rtl w:val="0"/>
          <w:lang w:val="en-US"/>
        </w:rPr>
        <w:t>2015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Best theoretical score of the Vietnamese team.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Rank #2 of the Vietnamese team.</w:t>
      </w:r>
    </w:p>
    <w:p>
      <w:pPr>
        <w:pStyle w:val="Body"/>
        <w:rPr>
          <w:sz w:val="22"/>
          <w:szCs w:val="22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Bronze</w:t>
      </w:r>
      <w:r>
        <w:rPr>
          <w:b w:val="1"/>
          <w:bCs w:val="1"/>
          <w:sz w:val="22"/>
          <w:szCs w:val="22"/>
          <w:rtl w:val="0"/>
          <w:lang w:val="en-US"/>
        </w:rPr>
        <w:t xml:space="preserve"> Medal in Asian Physics Olympiad </w:t>
      </w:r>
      <w:r>
        <w:rPr>
          <w:b w:val="1"/>
          <w:bCs w:val="1"/>
          <w:sz w:val="22"/>
          <w:szCs w:val="22"/>
          <w:lang w:val="en-US"/>
        </w:rPr>
        <w:tab/>
      </w:r>
      <w:r>
        <w:rPr>
          <w:sz w:val="22"/>
          <w:szCs w:val="22"/>
          <w:rtl w:val="0"/>
          <w:lang w:val="en-US"/>
        </w:rPr>
        <w:t>2014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Rank #6 of the Vietnamese team.</w:t>
      </w:r>
    </w:p>
    <w:p>
      <w:pPr>
        <w:pStyle w:val="Body"/>
        <w:rPr>
          <w:sz w:val="22"/>
          <w:szCs w:val="22"/>
        </w:rPr>
      </w:pPr>
    </w:p>
    <w:p>
      <w:pPr>
        <w:pStyle w:val="Body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Research experience</w:t>
      </w: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Data Science Intern</w:t>
      </w:r>
      <w:r>
        <w:rPr>
          <w:sz w:val="22"/>
          <w:szCs w:val="22"/>
          <w:rtl w:val="0"/>
          <w:lang w:val="en-US"/>
        </w:rPr>
        <w:t>, Shopee Private Limited, Singapore</w:t>
        <w:tab/>
        <w:t>Apr 2021 to Present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Anti-Fraud Team, Data Science Department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Reporting Manager:</w:t>
      </w:r>
      <w:r>
        <w:rPr>
          <w:rFonts w:cs="Arial Unicode MS" w:eastAsia="Arial Unicode MS"/>
          <w:sz w:val="22"/>
          <w:szCs w:val="22"/>
          <w:rtl w:val="0"/>
        </w:rPr>
        <w:t xml:space="preserve"> Dr Huang Dong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Reviewed Literature in neural-based techniques for Named-Entity Recognition and Word Segmentation.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Implemented LSTM CRF model for NER task on address data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Conduct experiment on address data and surpassed the baseline model (CRF) in f1 score performance on test data (0.92 to 0.98).</w:t>
      </w:r>
    </w:p>
    <w:p>
      <w:pPr>
        <w:pStyle w:val="Body"/>
        <w:rPr>
          <w:b w:val="1"/>
          <w:bCs w:val="1"/>
          <w:sz w:val="22"/>
          <w:szCs w:val="22"/>
          <w:lang w:val="en-US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Research Assistant</w:t>
      </w:r>
      <w:r>
        <w:rPr>
          <w:sz w:val="22"/>
          <w:szCs w:val="22"/>
          <w:rtl w:val="0"/>
          <w:lang w:val="en-US"/>
        </w:rPr>
        <w:t>, Nanyang Technological University, Singapore</w:t>
        <w:tab/>
        <w:t>Dec 2020 to Mar 2021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Singtel Cognitive and Artificial Intelligence Lab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Multi-Agent Path Finding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Advisor:</w:t>
      </w:r>
      <w:r>
        <w:rPr>
          <w:rFonts w:cs="Arial Unicode MS" w:eastAsia="Arial Unicode MS"/>
          <w:sz w:val="22"/>
          <w:szCs w:val="22"/>
          <w:rtl w:val="0"/>
        </w:rPr>
        <w:t xml:space="preserve"> Assoc Prof Tang Xueyan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Reviewed Literature in Multi-Agent Path Finding (MAPF) and Multi-Travelling Salesman Problem (MTSP).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and Proved a reduction from the real-world instance to a multi-objective MTSP (mMTSP) instance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and Implemented a relaxed optimization algorithm for MTSP inspired by Spectral Clustering.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Improved the solution by designing and implementing a new local search method for multi-objective optimization.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and implemented a conflict-based search algorithm to extract mMSTP solution for real-world requirements.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Prepared specification documents for the work.</w:t>
      </w:r>
    </w:p>
    <w:p>
      <w:pPr>
        <w:pStyle w:val="Body"/>
        <w:tabs>
          <w:tab w:val="right" w:pos="8640"/>
        </w:tabs>
        <w:rPr>
          <w:b w:val="1"/>
          <w:bCs w:val="1"/>
          <w:sz w:val="22"/>
          <w:szCs w:val="22"/>
          <w:lang w:val="en-US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Final Year Project</w:t>
      </w:r>
      <w:r>
        <w:rPr>
          <w:sz w:val="22"/>
          <w:szCs w:val="22"/>
          <w:rtl w:val="0"/>
          <w:lang w:val="en-US"/>
        </w:rPr>
        <w:t>, Nanyang Technological University, Singapore</w:t>
        <w:tab/>
        <w:t>Feb 2020 to Oct 2020</w:t>
      </w: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Cluster Analysis on Dynamic Graphs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Supervisor: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 Asst Prof Ke Yipping, Kelly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Reviewed Literature in Graph Partitioning, Graph Embedding and Spectral Graph Neural Network.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Extended and Analysed Gibbs sampling algorithm on Distance-dependent Chinese Restaurant Process (ddCRP) for Graph Clustering Problem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Conducted intensive experiment for benchmark the performance on power-law cluster size synthesis graphs and real dynamic graphs.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Surpassed the baseline method of 14.1% in modularity for power-law cluster size synthesis graphs.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Prepared specification documents for the work (thesis).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Teaching experience</w:t>
      </w: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Name of University</w:t>
      </w:r>
      <w:r>
        <w:rPr>
          <w:sz w:val="22"/>
          <w:szCs w:val="22"/>
          <w:rtl w:val="0"/>
          <w:lang w:val="en-US"/>
        </w:rPr>
        <w:t>, Location</w:t>
        <w:tab/>
        <w:t>May 200X to Aug 200X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Associate Professor</w:t>
      </w:r>
      <w:r>
        <w:rPr>
          <w:rFonts w:cs="Arial Unicode MS" w:eastAsia="Arial Unicode MS"/>
          <w:sz w:val="22"/>
          <w:szCs w:val="22"/>
          <w:rtl w:val="0"/>
          <w:lang w:val="en-US"/>
        </w:rPr>
        <w:t>, Department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Taught Name of course, an undergraduate course averaging 120 students per semester, covering the following topics: topic, topic, topic, topic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Developed tests, exams and homework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Revised the syllabus to meet accreditation standards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Coordinated grading and labs with a team of four teaching assistants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ab/>
        <w:t>Doctoral students advised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ab/>
        <w:t xml:space="preserve">Name,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Dissertation title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Date graduated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ab/>
        <w:t xml:space="preserve">Name,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Dissertation title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Date graduated</w:t>
      </w:r>
    </w:p>
    <w:p>
      <w:pPr>
        <w:pStyle w:val="Body"/>
        <w:ind w:left="720" w:hanging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 xml:space="preserve">Name,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Dissertation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Date graduated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ab/>
        <w:t>Masters students advised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ab/>
        <w:t xml:space="preserve">Name,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Dissertation title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Date graduated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ab/>
        <w:t xml:space="preserve">Name,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Dissertation title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Date graduated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ab/>
        <w:t xml:space="preserve">Name,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Dissertation title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Date graduated</w:t>
      </w:r>
    </w:p>
    <w:p>
      <w:pPr>
        <w:pStyle w:val="Body"/>
        <w:rPr>
          <w:sz w:val="22"/>
          <w:szCs w:val="22"/>
        </w:rPr>
      </w:pPr>
    </w:p>
    <w:p>
      <w:pPr>
        <w:pStyle w:val="Body"/>
        <w:tabs>
          <w:tab w:val="right" w:pos="8640"/>
        </w:tabs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Name of University</w:t>
      </w:r>
      <w:r>
        <w:rPr>
          <w:sz w:val="22"/>
          <w:szCs w:val="22"/>
          <w:rtl w:val="0"/>
          <w:lang w:val="en-US"/>
        </w:rPr>
        <w:t>, Location</w:t>
        <w:tab/>
        <w:t>May 200X to Aug 200X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Teaching assistant</w:t>
      </w:r>
      <w:r>
        <w:rPr>
          <w:rFonts w:cs="Arial Unicode MS" w:eastAsia="Arial Unicode MS"/>
          <w:sz w:val="22"/>
          <w:szCs w:val="22"/>
          <w:rtl w:val="0"/>
          <w:lang w:val="en-US"/>
        </w:rPr>
        <w:t>, Department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Highlight important projects, duties, skills and responsibilities following a consistent grammatical style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Publications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List your publications in reverse chronological order. Use an acceptable reference format commonly used in your field. Group your publications into different categories if you have a sufficient number to do so. </w:t>
      </w:r>
    </w:p>
    <w:p>
      <w:pPr>
        <w:pStyle w:val="Body"/>
        <w:rPr>
          <w:sz w:val="22"/>
          <w:szCs w:val="22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Books</w:t>
      </w:r>
    </w:p>
    <w:p>
      <w:pPr>
        <w:pStyle w:val="Body"/>
        <w:keepNext w:val="1"/>
        <w:rPr>
          <w:sz w:val="22"/>
          <w:szCs w:val="22"/>
        </w:rPr>
      </w:pPr>
    </w:p>
    <w:p>
      <w:pPr>
        <w:pStyle w:val="Body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Surname, F.M., Book title, Location: Publisher, 2008.</w:t>
      </w:r>
    </w:p>
    <w:p>
      <w:pPr>
        <w:pStyle w:val="Body"/>
        <w:rPr>
          <w:sz w:val="22"/>
          <w:szCs w:val="22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Journal publications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F.M., 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Journal name, vol. 1, no. 3, 2008, pp. 503-509.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F.M., 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Journal name, vol. 1, no. 3, 2008, pp. 503-509.</w:t>
      </w:r>
    </w:p>
    <w:p>
      <w:pPr>
        <w:pStyle w:val="Body"/>
        <w:rPr>
          <w:sz w:val="22"/>
          <w:szCs w:val="22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Journal papers accepted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F.M., 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To be published in: Journal name.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F.M., 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To be published in: Journal name.</w:t>
      </w:r>
    </w:p>
    <w:p>
      <w:pPr>
        <w:pStyle w:val="Body"/>
        <w:rPr>
          <w:sz w:val="22"/>
          <w:szCs w:val="22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Journal papers in Review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F.M., 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Submitted to: Name of journal.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F.M., 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Submitted to: Name of journal.</w:t>
      </w:r>
    </w:p>
    <w:p>
      <w:pPr>
        <w:pStyle w:val="Body"/>
        <w:rPr>
          <w:sz w:val="22"/>
          <w:szCs w:val="22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Conference papers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(Peer-reviewed)</w:t>
      </w: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Proceedings of Conference name, Nov. 17-18 2008, PAPERID-000000, pp. 503-509.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Proceedings of Conference name, Nov. 17-18 2008, PAPERID-000000, pp. 503-509.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(Abstract-reviewed)</w:t>
      </w: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Proceedings of Conference name, Nov. 17-18 2008, PAPERID-000000, pp. 503-509.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Proceedings of Conference name, Nov. 17-18 2008, PAPERID-000000, pp. 503-509.</w:t>
      </w:r>
    </w:p>
    <w:p>
      <w:pPr>
        <w:pStyle w:val="Body"/>
        <w:rPr>
          <w:sz w:val="22"/>
          <w:szCs w:val="22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Conference papers in review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Proceedings of Conference name, Nov. 17-18 2008, PAPERID-000000, pp. 503-509.</w:t>
      </w:r>
    </w:p>
    <w:p>
      <w:pPr>
        <w:pStyle w:val="Body"/>
        <w:rPr>
          <w:sz w:val="22"/>
          <w:szCs w:val="22"/>
        </w:rPr>
      </w:pPr>
    </w:p>
    <w:p>
      <w:pPr>
        <w:pStyle w:val="Body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Surname, F.M. and Surname, F.M.,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Article Title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Proceedings of Conference name, Nov. 17-18 2008, PAPERID-000000, pp. 503-509.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Patents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InventorSurname, F.M., InventorSurname, F.M.,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Title of Invention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Unites States Patent, No. 0000000.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InventorSurname, F.M., InventorSurname, F.M.,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Title of Invention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Unites States Patent, No. 0000000.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Presentations and invited lectures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Paper presentation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Title of Paper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Name of conference, Date.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Keynote address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Title of presentation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Name of conference, Date.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Workshop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, 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Title of presentation</w:t>
      </w:r>
      <w:r>
        <w:rPr>
          <w:rFonts w:cs="Arial Unicode MS" w:eastAsia="Arial Unicode MS" w:hint="default"/>
          <w:sz w:val="22"/>
          <w:szCs w:val="22"/>
          <w:rtl w:val="0"/>
          <w:lang w:val="en-US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, Name of workshop, Date.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Professional training</w:t>
      </w:r>
    </w:p>
    <w:p>
      <w:pPr>
        <w:pStyle w:val="Body"/>
        <w:rPr>
          <w:b w:val="1"/>
          <w:bCs w:val="1"/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Seminar or Workshop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Name of Institution, Location, Date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Description: Include a brief description, if necessary.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ABC certification</w:t>
      </w:r>
      <w:r>
        <w:rPr>
          <w:rFonts w:cs="Arial Unicode MS" w:eastAsia="Arial Unicode MS"/>
          <w:sz w:val="22"/>
          <w:szCs w:val="22"/>
          <w:rtl w:val="0"/>
          <w:lang w:val="en-US"/>
        </w:rPr>
        <w:t>, Name of organisation], Date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Description: Include a brief description, if necessary.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Company/Organisation</w:t>
      </w:r>
      <w:r>
        <w:rPr>
          <w:rFonts w:cs="Arial Unicode MS" w:eastAsia="Arial Unicode MS"/>
          <w:sz w:val="22"/>
          <w:szCs w:val="22"/>
          <w:rtl w:val="0"/>
          <w:lang w:val="en-US"/>
        </w:rPr>
        <w:t>, [Position], [Department], Dates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Skill/Accomplishment/Award/Certification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Skill/Accomplishment/Award/Certification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Professional affiliations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Name of organisation, 200X-present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Description of role or responsibilities, if applicable.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Name of organisation, 200X-present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Description of role or responsibilities, if applicable.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Professional service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Conference Co-organiser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Name of conference, Year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Peer-reviewed articles for</w:t>
      </w:r>
      <w:r>
        <w:rPr>
          <w:rFonts w:cs="Arial Unicode MS" w:eastAsia="Arial Unicode MS"/>
          <w:sz w:val="22"/>
          <w:szCs w:val="22"/>
          <w:rtl w:val="0"/>
          <w:lang w:val="en-US"/>
        </w:rPr>
        <w:t>: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Name of journal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Name of journal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Community service</w:t>
      </w:r>
    </w:p>
    <w:p>
      <w:pPr>
        <w:pStyle w:val="Body"/>
        <w:rPr>
          <w:b w:val="1"/>
          <w:bCs w:val="1"/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Organisation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[Title/Position/Duty], [Location], Dates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Organisation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[Title/Position/Duty], [Location], Dates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Languages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English</w:t>
      </w:r>
      <w:r>
        <w:rPr>
          <w:rFonts w:cs="Arial Unicode MS" w:eastAsia="Arial Unicode MS"/>
          <w:sz w:val="22"/>
          <w:szCs w:val="22"/>
          <w:rtl w:val="0"/>
          <w:lang w:val="en-US"/>
        </w:rPr>
        <w:t>: Advanced language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Vietnamese: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 Native language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Computer skills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Programming</w:t>
      </w:r>
      <w:r>
        <w:rPr>
          <w:rFonts w:cs="Arial Unicode MS" w:eastAsia="Arial Unicode MS"/>
          <w:sz w:val="22"/>
          <w:szCs w:val="22"/>
          <w:rtl w:val="0"/>
          <w:lang w:val="en-US"/>
        </w:rPr>
        <w:t>: Python, Go, C++</w:t>
      </w:r>
      <w:ins w:id="0" w:date="2021-09-09T21:33:12Z" w:author="Khanh Nguyen">
        <w:r>
          <w:rPr>
            <w:rFonts w:cs="Arial Unicode MS" w:eastAsia="Arial Unicode MS"/>
            <w:sz w:val="22"/>
            <w:szCs w:val="22"/>
            <w:rtl w:val="0"/>
            <w:lang w:val="en-US"/>
          </w:rPr>
          <w:t xml:space="preserve"> </w:t>
        </w:r>
      </w:ins>
      <w:del w:id="1" w:date="2021-09-09T21:33:12Z" w:author="Khanh Nguyen">
        <w:r>
          <w:rPr>
            <w:rFonts w:cs="Arial Unicode MS" w:eastAsia="Arial Unicode MS"/>
            <w:sz w:val="22"/>
            <w:szCs w:val="22"/>
            <w:rtl w:val="0"/>
            <w:lang w:val="en-US"/>
          </w:rPr>
          <w:delText xml:space="preserve">, Java </w:delText>
        </w:r>
      </w:del>
      <w:r>
        <w:rPr>
          <w:rFonts w:cs="Arial Unicode MS" w:eastAsia="Arial Unicode MS"/>
          <w:sz w:val="22"/>
          <w:szCs w:val="22"/>
          <w:rtl w:val="0"/>
          <w:lang w:val="en-US"/>
        </w:rPr>
        <w:t>(Intermediate), MATLAB (Beginner)</w:t>
      </w:r>
      <w:del w:id="2" w:date="2021-09-09T21:33:19Z" w:author="Khanh Nguyen">
        <w:r>
          <w:rPr>
            <w:rFonts w:cs="Arial Unicode MS" w:eastAsia="Arial Unicode MS"/>
            <w:sz w:val="22"/>
            <w:szCs w:val="22"/>
            <w:rtl w:val="0"/>
            <w:lang w:val="en-US"/>
          </w:rPr>
          <w:delText>, Julia (Beginner)</w:delText>
        </w:r>
      </w:del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Applications</w:t>
      </w:r>
      <w:r>
        <w:rPr>
          <w:rFonts w:cs="Arial Unicode MS" w:eastAsia="Arial Unicode MS"/>
          <w:sz w:val="22"/>
          <w:szCs w:val="22"/>
          <w:rtl w:val="0"/>
          <w:lang w:val="en-US"/>
        </w:rPr>
        <w:t>: CLI Applications, JetBrains IDEs, Visual Studio Code.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Platforms</w:t>
      </w:r>
      <w:r>
        <w:rPr>
          <w:rFonts w:cs="Arial Unicode MS" w:eastAsia="Arial Unicode MS"/>
          <w:sz w:val="22"/>
          <w:szCs w:val="22"/>
          <w:rtl w:val="0"/>
          <w:lang w:val="en-US"/>
        </w:rPr>
        <w:t>: Linux/Unix, HDFS Spark.</w:t>
      </w:r>
    </w:p>
    <w:p>
      <w:pPr>
        <w:pStyle w:val="Body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Other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Interests/Hobbies: Code, Write, Play (multi-player competitive video games).</w:t>
      </w:r>
    </w:p>
    <w:p>
      <w:pPr>
        <w:pStyle w:val="Body"/>
      </w:pPr>
      <w:r>
        <w:rPr>
          <w:rFonts w:cs="Arial Unicode MS" w:eastAsia="Arial Unicode MS"/>
          <w:sz w:val="22"/>
          <w:szCs w:val="22"/>
          <w:rtl w:val="0"/>
          <w:lang w:val="en-US"/>
        </w:rPr>
        <w:t>Citizenship: Vietnamese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References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Dr Albert Jones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, [Title] 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[Department name]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[University name]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[Postal address]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Phone: [phone number]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Email: [email address]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Dr Anne Smith</w:t>
      </w:r>
      <w:r>
        <w:rPr>
          <w:rFonts w:cs="Arial Unicode MS" w:eastAsia="Arial Unicode MS"/>
          <w:sz w:val="22"/>
          <w:szCs w:val="22"/>
          <w:rtl w:val="0"/>
          <w:lang w:val="en-US"/>
        </w:rPr>
        <w:t>, [Title]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[Department name]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[Company name]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[Postal address]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Phone: [phone number]</w:t>
      </w:r>
    </w:p>
    <w:p>
      <w:pPr>
        <w:pStyle w:val="Body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en-US"/>
        </w:rPr>
        <w:t>Email: [email address]</w:t>
      </w:r>
    </w:p>
    <w:p>
      <w:pPr>
        <w:pStyle w:val="Body"/>
      </w:pPr>
      <w:r>
        <w:rPr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  <w:lang w:val="en-US"/>
      </w:rPr>
      <w:t xml:space="preserve">Nguyen Ngoc Khanh -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</w:r>
    <w:r>
      <w:rPr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hd w:val="nil" w:color="auto" w:fill="auto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page number">
    <w:name w:val="page number"/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